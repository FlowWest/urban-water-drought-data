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9D443" w14:textId="77777777" w:rsidR="00C430D1" w:rsidRDefault="00C430D1" w:rsidP="00C430D1">
      <w:pPr>
        <w:pStyle w:val="Heading1"/>
      </w:pPr>
      <w:r>
        <w:t>Making Urban Water Data Public and Useful for Understanding Drought Impacts</w:t>
      </w:r>
    </w:p>
    <w:p w14:paraId="27405C83" w14:textId="46A18444" w:rsidR="00C430D1" w:rsidRDefault="00CC0389" w:rsidP="00CC0389">
      <w:r>
        <w:t xml:space="preserve">This data </w:t>
      </w:r>
      <w:r w:rsidR="005629B5">
        <w:t>package</w:t>
      </w:r>
      <w:r>
        <w:t xml:space="preserve"> </w:t>
      </w:r>
      <w:r w:rsidR="00E202C6">
        <w:t>aims</w:t>
      </w:r>
      <w:r>
        <w:t xml:space="preserve"> to pilot an approach for providing usable data for analyses related to drought planning and management for urban water suppliers--ultimately contributing to improvements in communication around drought. </w:t>
      </w:r>
      <w:r w:rsidR="00C430D1">
        <w:t xml:space="preserve">This project was convened by the California Water Data Consortium in partnership with the Department of Water Resources (DWR) and the State Water Resources and Control Board (SWB). </w:t>
      </w:r>
      <w:r>
        <w:t xml:space="preserve">These analyses require synthesizing disparate data sources across </w:t>
      </w:r>
      <w:r w:rsidR="00C430D1">
        <w:t>DWR</w:t>
      </w:r>
      <w:r>
        <w:t xml:space="preserve"> and the</w:t>
      </w:r>
      <w:r w:rsidR="00C430D1">
        <w:t xml:space="preserve"> SWB </w:t>
      </w:r>
      <w:r>
        <w:t xml:space="preserve">in a standard format and maintaining these derived datasets to ensure access to timely data. </w:t>
      </w:r>
      <w:r w:rsidR="00873768">
        <w:t xml:space="preserve">This </w:t>
      </w:r>
      <w:r w:rsidR="005629B5">
        <w:t>package</w:t>
      </w:r>
      <w:r w:rsidR="00873768">
        <w:t xml:space="preserve"> includes a</w:t>
      </w:r>
      <w:r w:rsidR="003B359D">
        <w:t xml:space="preserve"> data management plan describing </w:t>
      </w:r>
      <w:r w:rsidR="00FF4E21">
        <w:t xml:space="preserve">its </w:t>
      </w:r>
      <w:r w:rsidR="003B359D">
        <w:t>development and maintenance</w:t>
      </w:r>
      <w:r w:rsidR="00C430D1">
        <w:t xml:space="preserve">. All code related to preparing this data </w:t>
      </w:r>
      <w:r w:rsidR="005629B5">
        <w:t>package</w:t>
      </w:r>
      <w:r w:rsidR="00C430D1">
        <w:t xml:space="preserve"> can be found on </w:t>
      </w:r>
      <w:hyperlink r:id="rId5" w:history="1">
        <w:r w:rsidR="00C430D1" w:rsidRPr="00C430D1">
          <w:rPr>
            <w:rStyle w:val="Hyperlink"/>
          </w:rPr>
          <w:t>GitHub</w:t>
        </w:r>
      </w:hyperlink>
      <w:r w:rsidR="003B359D">
        <w:t xml:space="preserve">. </w:t>
      </w:r>
    </w:p>
    <w:p w14:paraId="722F0DB7" w14:textId="77777777" w:rsidR="00BC1557" w:rsidRDefault="003B359D" w:rsidP="00CC0389">
      <w:r>
        <w:t>Below are summaries of the datasets included in this package.</w:t>
      </w:r>
      <w:r w:rsidR="00C430D1">
        <w:t xml:space="preserve"> Data dictionaries for each dataset are included in the package.</w:t>
      </w:r>
      <w:r w:rsidR="00BC1557">
        <w:t xml:space="preserve"> </w:t>
      </w:r>
    </w:p>
    <w:p w14:paraId="21E925D0" w14:textId="3D5C116D" w:rsidR="00CC0389" w:rsidRPr="00CC0389" w:rsidRDefault="00BC1557" w:rsidP="00CC0389">
      <w:r>
        <w:t xml:space="preserve">We acknowledge that data quality issues may exist. Making these data available in a usable format will help identify and address data quality issues. </w:t>
      </w:r>
      <w:r w:rsidR="00E46EB9">
        <w:t>If you identify any data quality issues</w:t>
      </w:r>
      <w:r w:rsidR="005629B5">
        <w:t>,</w:t>
      </w:r>
      <w:r w:rsidR="00E46EB9">
        <w:t xml:space="preserve"> please contact the data steward (see contact information). </w:t>
      </w:r>
      <w:r>
        <w:t>We plan to iteratively update this data package to incorporate new data and to update existing data with quality fixes.</w:t>
      </w:r>
    </w:p>
    <w:p w14:paraId="268FB3BB" w14:textId="239B5B3A" w:rsidR="003B359D" w:rsidRPr="00C430D1" w:rsidRDefault="00F01958" w:rsidP="00C430D1">
      <w:pPr>
        <w:pStyle w:val="Heading2"/>
      </w:pPr>
      <w:r w:rsidRPr="00C430D1">
        <w:t>Compiled DWR-SWB Datasets</w:t>
      </w:r>
    </w:p>
    <w:p w14:paraId="3A4E3A45" w14:textId="7FE052B9" w:rsidR="004477D9" w:rsidRPr="004B1C5F" w:rsidRDefault="004477D9">
      <w:pPr>
        <w:rPr>
          <w:b/>
          <w:bCs/>
        </w:rPr>
      </w:pPr>
      <w:r w:rsidRPr="004B1C5F">
        <w:rPr>
          <w:b/>
          <w:bCs/>
        </w:rPr>
        <w:t>monthly_</w:t>
      </w:r>
      <w:r w:rsidR="00220D5C">
        <w:rPr>
          <w:b/>
          <w:bCs/>
        </w:rPr>
        <w:t>water_shortage</w:t>
      </w:r>
      <w:r w:rsidRPr="004B1C5F">
        <w:rPr>
          <w:b/>
          <w:bCs/>
        </w:rPr>
        <w:t>_outlook</w:t>
      </w:r>
    </w:p>
    <w:p w14:paraId="3BF78C0C" w14:textId="196BD8D6" w:rsidR="004477D9" w:rsidRDefault="004477D9">
      <w:r>
        <w:t xml:space="preserve">This table provides </w:t>
      </w:r>
      <w:r w:rsidR="00D643A0">
        <w:t>forecasted</w:t>
      </w:r>
      <w:r>
        <w:t xml:space="preserve"> </w:t>
      </w:r>
      <w:r w:rsidR="004B1C5F">
        <w:t>monthly</w:t>
      </w:r>
      <w:r w:rsidR="00220D5C">
        <w:t xml:space="preserve"> (and annual)</w:t>
      </w:r>
      <w:r w:rsidR="004B1C5F">
        <w:t xml:space="preserve"> </w:t>
      </w:r>
      <w:r>
        <w:t xml:space="preserve">potable water </w:t>
      </w:r>
      <w:r w:rsidR="00220D5C">
        <w:t xml:space="preserve">shortage </w:t>
      </w:r>
      <w:r>
        <w:t>(</w:t>
      </w:r>
      <w:r w:rsidR="00220D5C">
        <w:t>or surplus</w:t>
      </w:r>
      <w:r>
        <w:t>) with and without shortage actions</w:t>
      </w:r>
      <w:r w:rsidR="004B1C5F">
        <w:t xml:space="preserve"> for a dry year</w:t>
      </w:r>
      <w:r>
        <w:t xml:space="preserve">. </w:t>
      </w:r>
      <w:r w:rsidR="006218F1">
        <w:t>T</w:t>
      </w:r>
      <w:r>
        <w:t>he Annual Water Supply and Demand Assessment (AWSDA)</w:t>
      </w:r>
      <w:r w:rsidR="006218F1">
        <w:t xml:space="preserve"> reports this data</w:t>
      </w:r>
      <w:r>
        <w:t xml:space="preserve">. All data reported through the AWSDA are available on the </w:t>
      </w:r>
      <w:r w:rsidR="00C430D1">
        <w:t>DWR’s</w:t>
      </w:r>
      <w:r>
        <w:t xml:space="preserve"> Water Use Efficiency (WUE) portal (</w:t>
      </w:r>
      <w:hyperlink r:id="rId6" w:history="1">
        <w:r w:rsidRPr="00D83FFB">
          <w:rPr>
            <w:rStyle w:val="Hyperlink"/>
          </w:rPr>
          <w:t>https://wuedata.water.ca.gov/wsda_export</w:t>
        </w:r>
      </w:hyperlink>
      <w:r>
        <w:t xml:space="preserve">). The most recent AWSDA guidance is available here: </w:t>
      </w:r>
      <w:hyperlink r:id="rId7" w:history="1">
        <w:r w:rsidRPr="00D83FFB">
          <w:rPr>
            <w:rStyle w:val="Hyperlink"/>
          </w:rPr>
          <w:t>https://wuedata.water.ca.gov/public/public_resources/3517484366/AWSDA-Final-Guidance-4-2022.pdf</w:t>
        </w:r>
      </w:hyperlink>
      <w:r>
        <w:t xml:space="preserve">. See </w:t>
      </w:r>
      <w:r w:rsidR="007F51CD">
        <w:t>page</w:t>
      </w:r>
      <w:r w:rsidR="00594CBE">
        <w:t>s</w:t>
      </w:r>
      <w:r w:rsidR="007F51CD">
        <w:t xml:space="preserve"> </w:t>
      </w:r>
      <w:r>
        <w:t xml:space="preserve">30-35 for information about the data elements in the </w:t>
      </w:r>
      <w:r w:rsidR="00220D5C" w:rsidRPr="00220D5C">
        <w:t>monthly_water_shortage_outlook</w:t>
      </w:r>
      <w:r w:rsidR="00220D5C">
        <w:t xml:space="preserve"> </w:t>
      </w:r>
      <w:r>
        <w:t>table.</w:t>
      </w:r>
      <w:r w:rsidR="00D643A0">
        <w:t xml:space="preserve"> Methodology guidance is included in this report</w:t>
      </w:r>
      <w:r w:rsidR="00CA0034">
        <w:t>,</w:t>
      </w:r>
      <w:r w:rsidR="00D643A0">
        <w:t xml:space="preserve"> </w:t>
      </w:r>
      <w:r w:rsidR="007F51CD">
        <w:t>though</w:t>
      </w:r>
      <w:r w:rsidR="00D643A0">
        <w:t xml:space="preserve"> </w:t>
      </w:r>
      <w:r w:rsidR="00CA0034">
        <w:t xml:space="preserve">it </w:t>
      </w:r>
      <w:r w:rsidR="00D643A0">
        <w:t xml:space="preserve">is not implemented consistently across urban water suppliers.  </w:t>
      </w:r>
    </w:p>
    <w:p w14:paraId="5C18E4BF" w14:textId="7A45DF28" w:rsidR="004B1C5F" w:rsidRDefault="007A5E8D">
      <w:r>
        <w:rPr>
          <w:i/>
          <w:iCs/>
        </w:rPr>
        <w:t>D</w:t>
      </w:r>
      <w:r w:rsidR="00F56DD0" w:rsidRPr="004F4A43">
        <w:rPr>
          <w:i/>
          <w:iCs/>
        </w:rPr>
        <w:t>ata use</w:t>
      </w:r>
      <w:r>
        <w:rPr>
          <w:i/>
          <w:iCs/>
        </w:rPr>
        <w:t xml:space="preserve"> </w:t>
      </w:r>
      <w:r w:rsidR="00210DE9">
        <w:rPr>
          <w:i/>
          <w:iCs/>
        </w:rPr>
        <w:t>l</w:t>
      </w:r>
      <w:r>
        <w:rPr>
          <w:i/>
          <w:iCs/>
        </w:rPr>
        <w:t>imitations</w:t>
      </w:r>
      <w:r w:rsidR="00F56DD0" w:rsidRPr="004F4A43">
        <w:rPr>
          <w:i/>
          <w:iCs/>
        </w:rPr>
        <w:t xml:space="preserve">: </w:t>
      </w:r>
      <w:r w:rsidR="004F4A43">
        <w:t>The primary function of the A</w:t>
      </w:r>
      <w:r w:rsidR="007F51CD">
        <w:t>WSDA</w:t>
      </w:r>
      <w:r w:rsidR="004F4A43">
        <w:t xml:space="preserve"> is to motivate planning processes for water shortage</w:t>
      </w:r>
      <w:r w:rsidR="008B212D">
        <w:t>s</w:t>
      </w:r>
      <w:r w:rsidR="004F4A43">
        <w:t xml:space="preserve">. These data represent forecasts specific to the urban supplier and a </w:t>
      </w:r>
      <w:r w:rsidR="004F4A43">
        <w:lastRenderedPageBreak/>
        <w:t xml:space="preserve">snapshot in time based on the conditions when </w:t>
      </w:r>
      <w:r w:rsidR="00CB30D5">
        <w:t xml:space="preserve">the </w:t>
      </w:r>
      <w:r w:rsidR="00C2113D">
        <w:t>supplier</w:t>
      </w:r>
      <w:r w:rsidR="006F292E">
        <w:t xml:space="preserve"> completed</w:t>
      </w:r>
      <w:r w:rsidR="00C2113D">
        <w:t xml:space="preserve"> </w:t>
      </w:r>
      <w:r w:rsidR="004F4A43">
        <w:t xml:space="preserve">the plan. These data are expected to change as conditions change and water shortage plans are updated. </w:t>
      </w:r>
      <w:r w:rsidR="00D643A0">
        <w:t xml:space="preserve">These data can only be used within the year they are reported for, </w:t>
      </w:r>
      <w:r w:rsidR="007F51CD">
        <w:t>though</w:t>
      </w:r>
      <w:r w:rsidR="00D643A0">
        <w:t xml:space="preserve"> i</w:t>
      </w:r>
      <w:r w:rsidR="004F4A43">
        <w:t xml:space="preserve">f the forecasted </w:t>
      </w:r>
      <w:r w:rsidR="00EC4EAE">
        <w:t>water</w:t>
      </w:r>
      <w:r w:rsidR="00484EFA">
        <w:t xml:space="preserve"> </w:t>
      </w:r>
      <w:r w:rsidR="004F4A43">
        <w:t xml:space="preserve">year is not </w:t>
      </w:r>
      <w:r w:rsidR="00EC4EAE">
        <w:t>dry</w:t>
      </w:r>
      <w:r w:rsidR="004F4A43">
        <w:t>, the</w:t>
      </w:r>
      <w:r w:rsidR="00484EFA">
        <w:t>y are unreliable</w:t>
      </w:r>
      <w:r w:rsidR="004F4A43">
        <w:t>.</w:t>
      </w:r>
    </w:p>
    <w:p w14:paraId="6491B7D8" w14:textId="5828A305" w:rsidR="00F56DD0" w:rsidRPr="004B1C5F" w:rsidRDefault="004B1C5F">
      <w:pPr>
        <w:rPr>
          <w:b/>
          <w:bCs/>
        </w:rPr>
      </w:pPr>
      <w:r w:rsidRPr="004B1C5F">
        <w:rPr>
          <w:b/>
          <w:bCs/>
        </w:rPr>
        <w:t>five_year_</w:t>
      </w:r>
      <w:r w:rsidR="00A515ED">
        <w:rPr>
          <w:b/>
          <w:bCs/>
        </w:rPr>
        <w:t>water_shortage_</w:t>
      </w:r>
      <w:r w:rsidRPr="004B1C5F">
        <w:rPr>
          <w:b/>
          <w:bCs/>
        </w:rPr>
        <w:t>outlook</w:t>
      </w:r>
    </w:p>
    <w:p w14:paraId="261149E0" w14:textId="5CF2E74A" w:rsidR="004B1C5F" w:rsidRDefault="004B1C5F" w:rsidP="004B1C5F">
      <w:r>
        <w:t>This table provides anticipated annual potable water levels (both surplus and shortage) with shortage actions and without shortage actions for five years based on the five driest consecutive years on record. The Urban Water Management Plans (UWMP)</w:t>
      </w:r>
      <w:r w:rsidR="00067381">
        <w:t xml:space="preserve"> reports this data</w:t>
      </w:r>
      <w:r>
        <w:t>. All data reported through the UWMP are currently available on the WUE portal (</w:t>
      </w:r>
      <w:hyperlink r:id="rId8" w:history="1">
        <w:r w:rsidRPr="00D83FFB">
          <w:rPr>
            <w:rStyle w:val="Hyperlink"/>
          </w:rPr>
          <w:t>https://wuedata.water.ca.gov/wsda_export</w:t>
        </w:r>
      </w:hyperlink>
      <w:r>
        <w:t>) and the California Natural Resources Open Data Portal (</w:t>
      </w:r>
      <w:r w:rsidRPr="004B1C5F">
        <w:t>https://data.cnra.ca.gov/dataset/2020-uwmp-data-export-tables</w:t>
      </w:r>
      <w:r>
        <w:t xml:space="preserve">). The most recent UWMP guidance is available here: </w:t>
      </w:r>
      <w:hyperlink r:id="rId9" w:history="1">
        <w:r w:rsidRPr="00D83FFB">
          <w:rPr>
            <w:rStyle w:val="Hyperlink"/>
          </w:rPr>
          <w:t>https://water.ca.gov/-/media/DWR-Website/Web-Pages/Programs/Water-Use-And-Efficiency/Urban-Water-Use-Efficiency/Urban-Water-Management-Plans/Final-2020-UWMP-Guidebook/UWMP-Guidebook-2020---Final-032921.pdf</w:t>
        </w:r>
      </w:hyperlink>
      <w:r>
        <w:t>. See 7-20 through 7-34 for information about the data elements contained in the five_year_outlook table.</w:t>
      </w:r>
    </w:p>
    <w:p w14:paraId="740C06FB" w14:textId="37668F6B" w:rsidR="000505F2" w:rsidRPr="00BC1557" w:rsidRDefault="007A5E8D">
      <w:r>
        <w:rPr>
          <w:i/>
          <w:iCs/>
        </w:rPr>
        <w:t>D</w:t>
      </w:r>
      <w:r w:rsidR="00F56DD0" w:rsidRPr="004F4A43">
        <w:rPr>
          <w:i/>
          <w:iCs/>
        </w:rPr>
        <w:t>ata use</w:t>
      </w:r>
      <w:r>
        <w:rPr>
          <w:i/>
          <w:iCs/>
        </w:rPr>
        <w:t xml:space="preserve"> </w:t>
      </w:r>
      <w:r w:rsidR="00210DE9">
        <w:rPr>
          <w:i/>
          <w:iCs/>
        </w:rPr>
        <w:t>limitations</w:t>
      </w:r>
      <w:r w:rsidR="00F56DD0" w:rsidRPr="004F4A43">
        <w:rPr>
          <w:i/>
          <w:iCs/>
        </w:rPr>
        <w:t>:</w:t>
      </w:r>
      <w:r w:rsidR="00BC1557">
        <w:rPr>
          <w:i/>
          <w:iCs/>
        </w:rPr>
        <w:t xml:space="preserve"> </w:t>
      </w:r>
      <w:r w:rsidR="00BC1557">
        <w:t xml:space="preserve">Similar to the </w:t>
      </w:r>
      <w:r w:rsidR="00BC1557" w:rsidRPr="00BC1557">
        <w:rPr>
          <w:i/>
          <w:iCs/>
        </w:rPr>
        <w:t>monthly_water_shortage_outlook</w:t>
      </w:r>
      <w:r w:rsidR="00BC1557">
        <w:rPr>
          <w:i/>
          <w:iCs/>
        </w:rPr>
        <w:t xml:space="preserve"> </w:t>
      </w:r>
      <w:r w:rsidR="00BC1557">
        <w:t>data, these data also reflect forecasted values rather than actual values. These data are expected to change as conditions change.</w:t>
      </w:r>
    </w:p>
    <w:p w14:paraId="4C634570" w14:textId="3A800685" w:rsidR="00D26154" w:rsidRPr="00D26154" w:rsidRDefault="00D26154">
      <w:pPr>
        <w:rPr>
          <w:b/>
          <w:bCs/>
        </w:rPr>
      </w:pPr>
      <w:commentRangeStart w:id="0"/>
      <w:r w:rsidRPr="00D26154">
        <w:rPr>
          <w:b/>
          <w:bCs/>
        </w:rPr>
        <w:t>source_name</w:t>
      </w:r>
    </w:p>
    <w:p w14:paraId="418423DB" w14:textId="67D7AC17" w:rsidR="00D26154" w:rsidRDefault="00D26154">
      <w:r>
        <w:t xml:space="preserve">This table summarizes the </w:t>
      </w:r>
      <w:r w:rsidR="00BC1557">
        <w:t>facility</w:t>
      </w:r>
      <w:r>
        <w:t xml:space="preserve"> type, status</w:t>
      </w:r>
      <w:r w:rsidR="007B0B9C">
        <w:t>,</w:t>
      </w:r>
      <w:r>
        <w:t xml:space="preserve"> and location by public water system for a given </w:t>
      </w:r>
      <w:r w:rsidR="00BC1557">
        <w:t xml:space="preserve">time </w:t>
      </w:r>
      <w:r>
        <w:t>period. These data are submitted through the SAFER Clearinghouse.</w:t>
      </w:r>
    </w:p>
    <w:p w14:paraId="50A7BF77" w14:textId="477C8386" w:rsidR="006F292E" w:rsidRPr="006F292E" w:rsidRDefault="00BC1557">
      <w:pPr>
        <w:rPr>
          <w:i/>
          <w:iCs/>
        </w:rPr>
      </w:pPr>
      <w:r>
        <w:rPr>
          <w:i/>
          <w:iCs/>
        </w:rPr>
        <w:t>D</w:t>
      </w:r>
      <w:r w:rsidR="00F56DD0" w:rsidRPr="004F4A43">
        <w:rPr>
          <w:i/>
          <w:iCs/>
        </w:rPr>
        <w:t>ata use</w:t>
      </w:r>
      <w:r w:rsidR="009C388F">
        <w:rPr>
          <w:i/>
          <w:iCs/>
        </w:rPr>
        <w:t xml:space="preserve"> limitations</w:t>
      </w:r>
      <w:r w:rsidR="00F56DD0" w:rsidRPr="004F4A43">
        <w:rPr>
          <w:i/>
          <w:iCs/>
        </w:rPr>
        <w:t>:</w:t>
      </w:r>
      <w:commentRangeEnd w:id="0"/>
      <w:r w:rsidR="00E46EB9">
        <w:rPr>
          <w:rStyle w:val="CommentReference"/>
        </w:rPr>
        <w:commentReference w:id="0"/>
      </w:r>
    </w:p>
    <w:p w14:paraId="0F15CDBE" w14:textId="77777777" w:rsidR="00BF564E" w:rsidRDefault="00BF564E" w:rsidP="00BF564E">
      <w:r>
        <w:rPr>
          <w:b/>
          <w:bCs/>
        </w:rPr>
        <w:t>water_shortage_level</w:t>
      </w:r>
    </w:p>
    <w:p w14:paraId="5282B130" w14:textId="77777777" w:rsidR="00BF564E" w:rsidRDefault="00BF564E" w:rsidP="00BF564E">
      <w:commentRangeStart w:id="1"/>
      <w:r>
        <w:t>This table summarizes…</w:t>
      </w:r>
    </w:p>
    <w:p w14:paraId="14AB8ED1" w14:textId="3DC273FC" w:rsidR="00BF564E" w:rsidRPr="00BF564E" w:rsidRDefault="009C388F">
      <w:r>
        <w:rPr>
          <w:i/>
          <w:iCs/>
        </w:rPr>
        <w:t>Data use limitations:</w:t>
      </w:r>
      <w:commentRangeEnd w:id="1"/>
      <w:r w:rsidR="00E46EB9">
        <w:rPr>
          <w:rStyle w:val="CommentReference"/>
        </w:rPr>
        <w:commentReference w:id="1"/>
      </w:r>
    </w:p>
    <w:p w14:paraId="3A77A2F0" w14:textId="0047A7BD" w:rsidR="000877A0" w:rsidRDefault="00BF564E" w:rsidP="006F292E">
      <w:pPr>
        <w:pStyle w:val="Heading2"/>
      </w:pPr>
      <w:r>
        <w:t xml:space="preserve">Other Relevant </w:t>
      </w:r>
      <w:r w:rsidR="00BC1557">
        <w:t xml:space="preserve">California State </w:t>
      </w:r>
      <w:r>
        <w:t xml:space="preserve">Open Data </w:t>
      </w:r>
    </w:p>
    <w:p w14:paraId="473C5F75" w14:textId="7E91A84E" w:rsidR="00BC1557" w:rsidRPr="00BC1557" w:rsidRDefault="00BC1557" w:rsidP="00BC1557">
      <w:r>
        <w:t>The following list summarizes other open data resources</w:t>
      </w:r>
      <w:r w:rsidR="000C6AFD">
        <w:t xml:space="preserve"> collected and managed by California</w:t>
      </w:r>
      <w:r>
        <w:t xml:space="preserve"> that are relevant to understanding drought. These data are not included directly in this data package because they are available elsewhere in useful formats.</w:t>
      </w:r>
    </w:p>
    <w:p w14:paraId="6355B6E5" w14:textId="77777777" w:rsidR="00155F67" w:rsidRDefault="00155F67" w:rsidP="00155F67">
      <w:pPr>
        <w:pStyle w:val="ListParagraph"/>
        <w:numPr>
          <w:ilvl w:val="0"/>
          <w:numId w:val="1"/>
        </w:numPr>
      </w:pPr>
      <w:r>
        <w:t>Production and delivery data from eAR and SAFER Clearinghouse</w:t>
      </w:r>
    </w:p>
    <w:p w14:paraId="6A5665E0" w14:textId="77777777" w:rsidR="00155F67" w:rsidRDefault="00000000" w:rsidP="00155F67">
      <w:pPr>
        <w:pStyle w:val="ListParagraph"/>
        <w:numPr>
          <w:ilvl w:val="1"/>
          <w:numId w:val="1"/>
        </w:numPr>
      </w:pPr>
      <w:hyperlink r:id="rId14" w:history="1">
        <w:r w:rsidR="00155F67" w:rsidRPr="00AF1D3C">
          <w:rPr>
            <w:rStyle w:val="Hyperlink"/>
          </w:rPr>
          <w:t>https://data.ca.gov/dataset/drinking-water-public-water-system-annually-reported-water-production-and-delivery-information-2013</w:t>
        </w:r>
      </w:hyperlink>
    </w:p>
    <w:p w14:paraId="0F8F37CA" w14:textId="77777777" w:rsidR="00155F67" w:rsidRDefault="00155F67" w:rsidP="00155F67">
      <w:pPr>
        <w:pStyle w:val="ListParagraph"/>
        <w:numPr>
          <w:ilvl w:val="0"/>
          <w:numId w:val="1"/>
        </w:numPr>
      </w:pPr>
      <w:r>
        <w:t>Population from SDWIS and SAFER Clearinghouse</w:t>
      </w:r>
    </w:p>
    <w:p w14:paraId="045C0C10" w14:textId="77777777" w:rsidR="00155F67" w:rsidRDefault="00000000" w:rsidP="00155F67">
      <w:pPr>
        <w:pStyle w:val="ListParagraph"/>
        <w:numPr>
          <w:ilvl w:val="1"/>
          <w:numId w:val="1"/>
        </w:numPr>
      </w:pPr>
      <w:hyperlink r:id="rId15" w:history="1">
        <w:r w:rsidR="00155F67" w:rsidRPr="00AF1D3C">
          <w:rPr>
            <w:rStyle w:val="Hyperlink"/>
          </w:rPr>
          <w:t>https://data.ca.gov/dataset/safer-failing-and-at-risk-drinking-water-systems/resource/255887bb-5451-4c19-8e35-27899ae8c3ad</w:t>
        </w:r>
      </w:hyperlink>
    </w:p>
    <w:p w14:paraId="5A4786D2" w14:textId="77777777" w:rsidR="00155F67" w:rsidRDefault="00155F67" w:rsidP="00155F67">
      <w:pPr>
        <w:pStyle w:val="ListParagraph"/>
        <w:numPr>
          <w:ilvl w:val="0"/>
          <w:numId w:val="1"/>
        </w:numPr>
      </w:pPr>
      <w:r>
        <w:t>PWSID and DWR ORGID crosswalk</w:t>
      </w:r>
    </w:p>
    <w:p w14:paraId="050C0B4C" w14:textId="77777777" w:rsidR="00155F67" w:rsidRDefault="00000000" w:rsidP="00155F67">
      <w:pPr>
        <w:pStyle w:val="ListParagraph"/>
        <w:numPr>
          <w:ilvl w:val="1"/>
          <w:numId w:val="1"/>
        </w:numPr>
      </w:pPr>
      <w:hyperlink r:id="rId16" w:history="1">
        <w:r w:rsidR="00155F67" w:rsidRPr="00AF1D3C">
          <w:rPr>
            <w:rStyle w:val="Hyperlink"/>
          </w:rPr>
          <w:t>https://data.ca.gov/dataset/urban-water-use-objectives-conservation</w:t>
        </w:r>
      </w:hyperlink>
    </w:p>
    <w:p w14:paraId="3A1A1064" w14:textId="77777777" w:rsidR="00155F67" w:rsidRDefault="00155F67" w:rsidP="00155F67">
      <w:pPr>
        <w:pStyle w:val="ListParagraph"/>
        <w:numPr>
          <w:ilvl w:val="0"/>
          <w:numId w:val="1"/>
        </w:numPr>
      </w:pPr>
      <w:r>
        <w:t>Drinking water system boundaries</w:t>
      </w:r>
    </w:p>
    <w:p w14:paraId="14F3A57F" w14:textId="77777777" w:rsidR="00155F67" w:rsidRDefault="00000000" w:rsidP="00155F67">
      <w:pPr>
        <w:pStyle w:val="ListParagraph"/>
        <w:numPr>
          <w:ilvl w:val="1"/>
          <w:numId w:val="1"/>
        </w:numPr>
      </w:pPr>
      <w:hyperlink r:id="rId17" w:history="1">
        <w:r w:rsidR="00155F67" w:rsidRPr="00AF1D3C">
          <w:rPr>
            <w:rStyle w:val="Hyperlink"/>
          </w:rPr>
          <w:t>https://gis.data.ca.gov/datasets/waterboards::california-drinking-water-system-area-boundaries/about</w:t>
        </w:r>
      </w:hyperlink>
    </w:p>
    <w:p w14:paraId="6220B275" w14:textId="77777777" w:rsidR="00155F67" w:rsidRDefault="00155F67" w:rsidP="00155F67">
      <w:pPr>
        <w:pStyle w:val="ListParagraph"/>
        <w:numPr>
          <w:ilvl w:val="0"/>
          <w:numId w:val="1"/>
        </w:numPr>
      </w:pPr>
      <w:r>
        <w:t>Environmental and operations data from CDEC</w:t>
      </w:r>
    </w:p>
    <w:p w14:paraId="1B6B0A9F" w14:textId="77777777" w:rsidR="00155F67" w:rsidRDefault="00155F67" w:rsidP="00155F67">
      <w:pPr>
        <w:pStyle w:val="ListParagraph"/>
        <w:numPr>
          <w:ilvl w:val="1"/>
          <w:numId w:val="1"/>
        </w:numPr>
      </w:pPr>
      <w:r>
        <w:t>Reservoir</w:t>
      </w:r>
    </w:p>
    <w:p w14:paraId="7483409D" w14:textId="77777777" w:rsidR="00155F67" w:rsidRDefault="00155F67" w:rsidP="00155F67">
      <w:pPr>
        <w:pStyle w:val="ListParagraph"/>
        <w:numPr>
          <w:ilvl w:val="2"/>
          <w:numId w:val="1"/>
        </w:numPr>
      </w:pPr>
      <w:r w:rsidRPr="00155F67">
        <w:t>https://cdec.water.ca.gov/reservoir.html</w:t>
      </w:r>
    </w:p>
    <w:p w14:paraId="6A52B27B" w14:textId="77777777" w:rsidR="00155F67" w:rsidRDefault="00155F67" w:rsidP="00155F67">
      <w:pPr>
        <w:pStyle w:val="ListParagraph"/>
        <w:numPr>
          <w:ilvl w:val="1"/>
          <w:numId w:val="1"/>
        </w:numPr>
      </w:pPr>
      <w:r>
        <w:t>Snow pack</w:t>
      </w:r>
    </w:p>
    <w:p w14:paraId="019604CF" w14:textId="77777777" w:rsidR="00155F67" w:rsidRDefault="00155F67" w:rsidP="00155F67">
      <w:pPr>
        <w:pStyle w:val="ListParagraph"/>
        <w:numPr>
          <w:ilvl w:val="2"/>
          <w:numId w:val="1"/>
        </w:numPr>
      </w:pPr>
      <w:r w:rsidRPr="00155F67">
        <w:t>https://cdec.water.ca.gov/snow.html</w:t>
      </w:r>
    </w:p>
    <w:p w14:paraId="734330CB" w14:textId="77777777" w:rsidR="00155F67" w:rsidRDefault="00155F67" w:rsidP="00155F67">
      <w:pPr>
        <w:pStyle w:val="ListParagraph"/>
        <w:numPr>
          <w:ilvl w:val="1"/>
          <w:numId w:val="1"/>
        </w:numPr>
      </w:pPr>
      <w:r>
        <w:t>Precipitation</w:t>
      </w:r>
    </w:p>
    <w:p w14:paraId="73B3D368" w14:textId="77777777" w:rsidR="00155F67" w:rsidRDefault="00000000" w:rsidP="00155F67">
      <w:pPr>
        <w:pStyle w:val="ListParagraph"/>
        <w:numPr>
          <w:ilvl w:val="2"/>
          <w:numId w:val="1"/>
        </w:numPr>
      </w:pPr>
      <w:hyperlink r:id="rId18" w:history="1">
        <w:r w:rsidR="00155F67" w:rsidRPr="00AF1D3C">
          <w:rPr>
            <w:rStyle w:val="Hyperlink"/>
          </w:rPr>
          <w:t>https://cdec.water.ca.gov/snow_rain.html</w:t>
        </w:r>
      </w:hyperlink>
    </w:p>
    <w:p w14:paraId="54C2254E" w14:textId="77777777" w:rsidR="00155F67" w:rsidRDefault="00155F67" w:rsidP="00155F67">
      <w:pPr>
        <w:pStyle w:val="ListParagraph"/>
        <w:numPr>
          <w:ilvl w:val="0"/>
          <w:numId w:val="1"/>
        </w:numPr>
      </w:pPr>
      <w:r>
        <w:t>Groundwater well completion reports from OSWCR</w:t>
      </w:r>
    </w:p>
    <w:p w14:paraId="5EC3C048" w14:textId="3F1257E3" w:rsidR="00C41DD7" w:rsidRDefault="00155F67" w:rsidP="00BC1557">
      <w:pPr>
        <w:pStyle w:val="ListParagraph"/>
        <w:numPr>
          <w:ilvl w:val="1"/>
          <w:numId w:val="1"/>
        </w:numPr>
      </w:pPr>
      <w:r w:rsidRPr="00155F67">
        <w:t>https://data.cnra.ca.gov/dataset/well-completion-reports</w:t>
      </w:r>
    </w:p>
    <w:p w14:paraId="2DB572F0" w14:textId="5B4AE9E3" w:rsidR="00F85C74" w:rsidRDefault="00F85C74">
      <w:pPr>
        <w:pStyle w:val="Heading2"/>
      </w:pPr>
      <w:r>
        <w:t>External Data Sources</w:t>
      </w:r>
    </w:p>
    <w:p w14:paraId="5ECAF83F" w14:textId="6AB12267" w:rsidR="000C6AFD" w:rsidRPr="000C6AFD" w:rsidRDefault="000C6AFD" w:rsidP="000C6AFD">
      <w:r>
        <w:t>The following list summarizes other open data resources (beyond California data) that are relevant to understanding drought. These data are not included directly in this data package because they are available elsewhere in useful formats.</w:t>
      </w:r>
    </w:p>
    <w:p w14:paraId="5B309085" w14:textId="1415A67B" w:rsidR="00155F67" w:rsidRDefault="00155F67" w:rsidP="00155F67">
      <w:pPr>
        <w:pStyle w:val="ListParagraph"/>
        <w:numPr>
          <w:ilvl w:val="0"/>
          <w:numId w:val="2"/>
        </w:numPr>
      </w:pPr>
      <w:r>
        <w:t>US Drought Monitor</w:t>
      </w:r>
    </w:p>
    <w:p w14:paraId="2E6ECCE8" w14:textId="4C8C2C5D" w:rsidR="00155F67" w:rsidRDefault="00000000" w:rsidP="00155F67">
      <w:pPr>
        <w:pStyle w:val="ListParagraph"/>
        <w:numPr>
          <w:ilvl w:val="1"/>
          <w:numId w:val="2"/>
        </w:numPr>
      </w:pPr>
      <w:hyperlink r:id="rId19" w:history="1">
        <w:r w:rsidR="00155F67" w:rsidRPr="00AF1D3C">
          <w:rPr>
            <w:rStyle w:val="Hyperlink"/>
          </w:rPr>
          <w:t>https://droughtmonitor.unl.edu/DmData/DataDownload.aspx</w:t>
        </w:r>
      </w:hyperlink>
    </w:p>
    <w:p w14:paraId="668FF87D" w14:textId="64B15DDF" w:rsidR="00155F67" w:rsidRDefault="00155F67" w:rsidP="00155F67">
      <w:pPr>
        <w:pStyle w:val="ListParagraph"/>
        <w:numPr>
          <w:ilvl w:val="0"/>
          <w:numId w:val="2"/>
        </w:numPr>
      </w:pPr>
      <w:r>
        <w:t>NOAA Drought.gov data download</w:t>
      </w:r>
    </w:p>
    <w:p w14:paraId="35D3EBFC" w14:textId="4C3FD288" w:rsidR="00155F67" w:rsidRPr="00155F67" w:rsidRDefault="00000000" w:rsidP="00155F67">
      <w:pPr>
        <w:pStyle w:val="ListParagraph"/>
        <w:numPr>
          <w:ilvl w:val="1"/>
          <w:numId w:val="2"/>
        </w:numPr>
      </w:pPr>
      <w:hyperlink r:id="rId20" w:history="1">
        <w:r w:rsidR="00155F67" w:rsidRPr="00AF1D3C">
          <w:rPr>
            <w:rStyle w:val="Hyperlink"/>
          </w:rPr>
          <w:t>https://www.drought.gov/data-download</w:t>
        </w:r>
      </w:hyperlink>
    </w:p>
    <w:sectPr w:rsidR="00155F67" w:rsidRPr="00155F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shley Vizek" w:date="2024-08-07T11:18:00Z" w:initials="AV">
    <w:p w14:paraId="4BDF9E6E" w14:textId="77777777" w:rsidR="00E46EB9" w:rsidRDefault="00E46EB9" w:rsidP="00E46EB9">
      <w:r>
        <w:rPr>
          <w:rStyle w:val="CommentReference"/>
        </w:rPr>
        <w:annotationRef/>
      </w:r>
      <w:r>
        <w:rPr>
          <w:sz w:val="20"/>
          <w:szCs w:val="20"/>
        </w:rPr>
        <w:t>Maybe Eric or Stephen can help fill this in.</w:t>
      </w:r>
    </w:p>
  </w:comment>
  <w:comment w:id="1" w:author="Ashley Vizek" w:date="2024-08-07T11:19:00Z" w:initials="AV">
    <w:p w14:paraId="54AC9C42" w14:textId="77777777" w:rsidR="00E46EB9" w:rsidRDefault="00E46EB9" w:rsidP="00E46EB9">
      <w:r>
        <w:rPr>
          <w:rStyle w:val="CommentReference"/>
        </w:rPr>
        <w:annotationRef/>
      </w:r>
      <w:r>
        <w:rPr>
          <w:sz w:val="20"/>
          <w:szCs w:val="20"/>
        </w:rPr>
        <w:t>TODO - this still needs to be fill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BDF9E6E" w15:done="0"/>
  <w15:commentEx w15:paraId="54AC9C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9B6BFE9" w16cex:dateUtc="2024-08-07T18:18:00Z"/>
  <w16cex:commentExtensible w16cex:durableId="64839129" w16cex:dateUtc="2024-08-07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BDF9E6E" w16cid:durableId="79B6BFE9"/>
  <w16cid:commentId w16cid:paraId="54AC9C42" w16cid:durableId="648391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E1443"/>
    <w:multiLevelType w:val="hybridMultilevel"/>
    <w:tmpl w:val="EBAE1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4B39F8"/>
    <w:multiLevelType w:val="hybridMultilevel"/>
    <w:tmpl w:val="4BD8F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520228">
    <w:abstractNumId w:val="1"/>
  </w:num>
  <w:num w:numId="2" w16cid:durableId="12422524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shley Vizek">
    <w15:presenceInfo w15:providerId="Windows Live" w15:userId="d4747e6e06773b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D9"/>
    <w:rsid w:val="00006B6D"/>
    <w:rsid w:val="000371BD"/>
    <w:rsid w:val="000505F2"/>
    <w:rsid w:val="00067381"/>
    <w:rsid w:val="000820A4"/>
    <w:rsid w:val="000877A0"/>
    <w:rsid w:val="000C6AFD"/>
    <w:rsid w:val="0012236B"/>
    <w:rsid w:val="00123F69"/>
    <w:rsid w:val="00155F67"/>
    <w:rsid w:val="001F34F0"/>
    <w:rsid w:val="00210DE9"/>
    <w:rsid w:val="00220D5C"/>
    <w:rsid w:val="0024222F"/>
    <w:rsid w:val="00391E0A"/>
    <w:rsid w:val="003B359D"/>
    <w:rsid w:val="004477D9"/>
    <w:rsid w:val="00484EFA"/>
    <w:rsid w:val="004B1C5F"/>
    <w:rsid w:val="004D50FD"/>
    <w:rsid w:val="004F4A43"/>
    <w:rsid w:val="0050572F"/>
    <w:rsid w:val="0054320D"/>
    <w:rsid w:val="00557C3D"/>
    <w:rsid w:val="005629B5"/>
    <w:rsid w:val="00594CBE"/>
    <w:rsid w:val="005F5A7C"/>
    <w:rsid w:val="006218F1"/>
    <w:rsid w:val="006E6E8F"/>
    <w:rsid w:val="006F292E"/>
    <w:rsid w:val="0071720E"/>
    <w:rsid w:val="00787EB8"/>
    <w:rsid w:val="00794AF2"/>
    <w:rsid w:val="007A33AD"/>
    <w:rsid w:val="007A5E8D"/>
    <w:rsid w:val="007B0B9C"/>
    <w:rsid w:val="007F51CD"/>
    <w:rsid w:val="00862AC6"/>
    <w:rsid w:val="00873768"/>
    <w:rsid w:val="008866BA"/>
    <w:rsid w:val="008B212D"/>
    <w:rsid w:val="00915E2E"/>
    <w:rsid w:val="009C388F"/>
    <w:rsid w:val="00A515ED"/>
    <w:rsid w:val="00AD5FDD"/>
    <w:rsid w:val="00BB6162"/>
    <w:rsid w:val="00BC1557"/>
    <w:rsid w:val="00BF564E"/>
    <w:rsid w:val="00C2113D"/>
    <w:rsid w:val="00C41DD7"/>
    <w:rsid w:val="00C430D1"/>
    <w:rsid w:val="00CA0034"/>
    <w:rsid w:val="00CB30D5"/>
    <w:rsid w:val="00CC0389"/>
    <w:rsid w:val="00D26154"/>
    <w:rsid w:val="00D303C0"/>
    <w:rsid w:val="00D643A0"/>
    <w:rsid w:val="00DC0D21"/>
    <w:rsid w:val="00E202C6"/>
    <w:rsid w:val="00E263D9"/>
    <w:rsid w:val="00E46EB9"/>
    <w:rsid w:val="00EA7529"/>
    <w:rsid w:val="00EC4EAE"/>
    <w:rsid w:val="00EC567D"/>
    <w:rsid w:val="00F01958"/>
    <w:rsid w:val="00F32314"/>
    <w:rsid w:val="00F56DD0"/>
    <w:rsid w:val="00F85C74"/>
    <w:rsid w:val="00FF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66ED"/>
  <w15:chartTrackingRefBased/>
  <w15:docId w15:val="{BF46BB39-75CC-7647-8C1F-8FF3BFF1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7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7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7D9"/>
    <w:rPr>
      <w:rFonts w:eastAsiaTheme="majorEastAsia" w:cstheme="majorBidi"/>
      <w:color w:val="272727" w:themeColor="text1" w:themeTint="D8"/>
    </w:rPr>
  </w:style>
  <w:style w:type="paragraph" w:styleId="Title">
    <w:name w:val="Title"/>
    <w:basedOn w:val="Normal"/>
    <w:next w:val="Normal"/>
    <w:link w:val="TitleChar"/>
    <w:uiPriority w:val="10"/>
    <w:qFormat/>
    <w:rsid w:val="0044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7D9"/>
    <w:pPr>
      <w:spacing w:before="160"/>
      <w:jc w:val="center"/>
    </w:pPr>
    <w:rPr>
      <w:i/>
      <w:iCs/>
      <w:color w:val="404040" w:themeColor="text1" w:themeTint="BF"/>
    </w:rPr>
  </w:style>
  <w:style w:type="character" w:customStyle="1" w:styleId="QuoteChar">
    <w:name w:val="Quote Char"/>
    <w:basedOn w:val="DefaultParagraphFont"/>
    <w:link w:val="Quote"/>
    <w:uiPriority w:val="29"/>
    <w:rsid w:val="004477D9"/>
    <w:rPr>
      <w:i/>
      <w:iCs/>
      <w:color w:val="404040" w:themeColor="text1" w:themeTint="BF"/>
    </w:rPr>
  </w:style>
  <w:style w:type="paragraph" w:styleId="ListParagraph">
    <w:name w:val="List Paragraph"/>
    <w:basedOn w:val="Normal"/>
    <w:uiPriority w:val="34"/>
    <w:qFormat/>
    <w:rsid w:val="004477D9"/>
    <w:pPr>
      <w:ind w:left="720"/>
      <w:contextualSpacing/>
    </w:pPr>
  </w:style>
  <w:style w:type="character" w:styleId="IntenseEmphasis">
    <w:name w:val="Intense Emphasis"/>
    <w:basedOn w:val="DefaultParagraphFont"/>
    <w:uiPriority w:val="21"/>
    <w:qFormat/>
    <w:rsid w:val="004477D9"/>
    <w:rPr>
      <w:i/>
      <w:iCs/>
      <w:color w:val="0F4761" w:themeColor="accent1" w:themeShade="BF"/>
    </w:rPr>
  </w:style>
  <w:style w:type="paragraph" w:styleId="IntenseQuote">
    <w:name w:val="Intense Quote"/>
    <w:basedOn w:val="Normal"/>
    <w:next w:val="Normal"/>
    <w:link w:val="IntenseQuoteChar"/>
    <w:uiPriority w:val="30"/>
    <w:qFormat/>
    <w:rsid w:val="0044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7D9"/>
    <w:rPr>
      <w:i/>
      <w:iCs/>
      <w:color w:val="0F4761" w:themeColor="accent1" w:themeShade="BF"/>
    </w:rPr>
  </w:style>
  <w:style w:type="character" w:styleId="IntenseReference">
    <w:name w:val="Intense Reference"/>
    <w:basedOn w:val="DefaultParagraphFont"/>
    <w:uiPriority w:val="32"/>
    <w:qFormat/>
    <w:rsid w:val="004477D9"/>
    <w:rPr>
      <w:b/>
      <w:bCs/>
      <w:smallCaps/>
      <w:color w:val="0F4761" w:themeColor="accent1" w:themeShade="BF"/>
      <w:spacing w:val="5"/>
    </w:rPr>
  </w:style>
  <w:style w:type="character" w:styleId="Hyperlink">
    <w:name w:val="Hyperlink"/>
    <w:basedOn w:val="DefaultParagraphFont"/>
    <w:uiPriority w:val="99"/>
    <w:unhideWhenUsed/>
    <w:rsid w:val="004477D9"/>
    <w:rPr>
      <w:color w:val="467886" w:themeColor="hyperlink"/>
      <w:u w:val="single"/>
    </w:rPr>
  </w:style>
  <w:style w:type="character" w:styleId="UnresolvedMention">
    <w:name w:val="Unresolved Mention"/>
    <w:basedOn w:val="DefaultParagraphFont"/>
    <w:uiPriority w:val="99"/>
    <w:semiHidden/>
    <w:unhideWhenUsed/>
    <w:rsid w:val="004477D9"/>
    <w:rPr>
      <w:color w:val="605E5C"/>
      <w:shd w:val="clear" w:color="auto" w:fill="E1DFDD"/>
    </w:rPr>
  </w:style>
  <w:style w:type="character" w:styleId="FollowedHyperlink">
    <w:name w:val="FollowedHyperlink"/>
    <w:basedOn w:val="DefaultParagraphFont"/>
    <w:uiPriority w:val="99"/>
    <w:semiHidden/>
    <w:unhideWhenUsed/>
    <w:rsid w:val="00220D5C"/>
    <w:rPr>
      <w:color w:val="96607D" w:themeColor="followedHyperlink"/>
      <w:u w:val="single"/>
    </w:rPr>
  </w:style>
  <w:style w:type="paragraph" w:styleId="Revision">
    <w:name w:val="Revision"/>
    <w:hidden/>
    <w:uiPriority w:val="99"/>
    <w:semiHidden/>
    <w:rsid w:val="0024222F"/>
    <w:pPr>
      <w:spacing w:after="0" w:line="240" w:lineRule="auto"/>
    </w:pPr>
  </w:style>
  <w:style w:type="character" w:styleId="CommentReference">
    <w:name w:val="annotation reference"/>
    <w:basedOn w:val="DefaultParagraphFont"/>
    <w:uiPriority w:val="99"/>
    <w:semiHidden/>
    <w:unhideWhenUsed/>
    <w:rsid w:val="004D50FD"/>
    <w:rPr>
      <w:sz w:val="16"/>
      <w:szCs w:val="16"/>
    </w:rPr>
  </w:style>
  <w:style w:type="paragraph" w:styleId="CommentText">
    <w:name w:val="annotation text"/>
    <w:basedOn w:val="Normal"/>
    <w:link w:val="CommentTextChar"/>
    <w:uiPriority w:val="99"/>
    <w:unhideWhenUsed/>
    <w:rsid w:val="004D50FD"/>
    <w:pPr>
      <w:spacing w:line="240" w:lineRule="auto"/>
    </w:pPr>
    <w:rPr>
      <w:sz w:val="20"/>
      <w:szCs w:val="20"/>
    </w:rPr>
  </w:style>
  <w:style w:type="character" w:customStyle="1" w:styleId="CommentTextChar">
    <w:name w:val="Comment Text Char"/>
    <w:basedOn w:val="DefaultParagraphFont"/>
    <w:link w:val="CommentText"/>
    <w:uiPriority w:val="99"/>
    <w:rsid w:val="004D50FD"/>
    <w:rPr>
      <w:sz w:val="20"/>
      <w:szCs w:val="20"/>
    </w:rPr>
  </w:style>
  <w:style w:type="paragraph" w:styleId="CommentSubject">
    <w:name w:val="annotation subject"/>
    <w:basedOn w:val="CommentText"/>
    <w:next w:val="CommentText"/>
    <w:link w:val="CommentSubjectChar"/>
    <w:uiPriority w:val="99"/>
    <w:semiHidden/>
    <w:unhideWhenUsed/>
    <w:rsid w:val="004D50FD"/>
    <w:rPr>
      <w:b/>
      <w:bCs/>
    </w:rPr>
  </w:style>
  <w:style w:type="character" w:customStyle="1" w:styleId="CommentSubjectChar">
    <w:name w:val="Comment Subject Char"/>
    <w:basedOn w:val="CommentTextChar"/>
    <w:link w:val="CommentSubject"/>
    <w:uiPriority w:val="99"/>
    <w:semiHidden/>
    <w:rsid w:val="004D50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uedata.water.ca.gov/wsda_export" TargetMode="External"/><Relationship Id="rId13" Type="http://schemas.microsoft.com/office/2018/08/relationships/commentsExtensible" Target="commentsExtensible.xml"/><Relationship Id="rId18" Type="http://schemas.openxmlformats.org/officeDocument/2006/relationships/hyperlink" Target="https://cdec.water.ca.gov/snow_rain.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uedata.water.ca.gov/public/public_resources/3517484366/AWSDA-Final-Guidance-4-2022.pdf" TargetMode="External"/><Relationship Id="rId12" Type="http://schemas.microsoft.com/office/2016/09/relationships/commentsIds" Target="commentsIds.xml"/><Relationship Id="rId17" Type="http://schemas.openxmlformats.org/officeDocument/2006/relationships/hyperlink" Target="https://gis.data.ca.gov/datasets/waterboards::california-drinking-water-system-area-boundaries/about" TargetMode="External"/><Relationship Id="rId2" Type="http://schemas.openxmlformats.org/officeDocument/2006/relationships/styles" Target="styles.xml"/><Relationship Id="rId16" Type="http://schemas.openxmlformats.org/officeDocument/2006/relationships/hyperlink" Target="https://data.ca.gov/dataset/urban-water-use-objectives-conservation" TargetMode="External"/><Relationship Id="rId20" Type="http://schemas.openxmlformats.org/officeDocument/2006/relationships/hyperlink" Target="https://www.drought.gov/data-download" TargetMode="External"/><Relationship Id="rId1" Type="http://schemas.openxmlformats.org/officeDocument/2006/relationships/numbering" Target="numbering.xml"/><Relationship Id="rId6" Type="http://schemas.openxmlformats.org/officeDocument/2006/relationships/hyperlink" Target="https://wuedata.water.ca.gov/wsda_export" TargetMode="External"/><Relationship Id="rId11" Type="http://schemas.microsoft.com/office/2011/relationships/commentsExtended" Target="commentsExtended.xml"/><Relationship Id="rId5" Type="http://schemas.openxmlformats.org/officeDocument/2006/relationships/hyperlink" Target="https://github.com/FlowWest/urban-water-drought-data" TargetMode="External"/><Relationship Id="rId15" Type="http://schemas.openxmlformats.org/officeDocument/2006/relationships/hyperlink" Target="https://data.ca.gov/dataset/safer-failing-and-at-risk-drinking-water-systems/resource/255887bb-5451-4c19-8e35-27899ae8c3ad"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droughtmonitor.unl.edu/DmData/DataDownload.aspx" TargetMode="External"/><Relationship Id="rId4" Type="http://schemas.openxmlformats.org/officeDocument/2006/relationships/webSettings" Target="webSettings.xml"/><Relationship Id="rId9" Type="http://schemas.openxmlformats.org/officeDocument/2006/relationships/hyperlink" Target="https://water.ca.gov/-/media/DWR-Website/Web-Pages/Programs/Water-Use-And-Efficiency/Urban-Water-Use-Efficiency/Urban-Water-Management-Plans/Final-2020-UWMP-Guidebook/UWMP-Guidebook-2020---Final-032921.pdf" TargetMode="External"/><Relationship Id="rId14" Type="http://schemas.openxmlformats.org/officeDocument/2006/relationships/hyperlink" Target="https://data.ca.gov/dataset/drinking-water-public-water-system-annually-reported-water-production-and-delivery-information-2013"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Vizek</dc:creator>
  <cp:keywords/>
  <dc:description/>
  <cp:lastModifiedBy>Ashley Vizek</cp:lastModifiedBy>
  <cp:revision>4</cp:revision>
  <dcterms:created xsi:type="dcterms:W3CDTF">2024-08-07T18:39:00Z</dcterms:created>
  <dcterms:modified xsi:type="dcterms:W3CDTF">2024-08-21T20:26:00Z</dcterms:modified>
</cp:coreProperties>
</file>